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86293" w14:textId="77777777" w:rsidR="00153ECD" w:rsidRDefault="00153ECD" w:rsidP="00153ECD">
      <w:pPr>
        <w:jc w:val="center"/>
        <w:rPr>
          <w:rFonts w:ascii="Arial" w:hAnsi="Arial" w:cs="Arial"/>
          <w:sz w:val="36"/>
          <w:szCs w:val="36"/>
        </w:rPr>
      </w:pPr>
      <w:r w:rsidRPr="00F51924">
        <w:rPr>
          <w:rFonts w:ascii="Arial" w:hAnsi="Arial" w:cs="Arial"/>
          <w:sz w:val="36"/>
          <w:szCs w:val="36"/>
        </w:rPr>
        <w:t>Team USPA Video Script</w:t>
      </w:r>
    </w:p>
    <w:p w14:paraId="190EC1A5" w14:textId="3DD69DF5" w:rsidR="00C211B6" w:rsidRDefault="00153ECD">
      <w:pPr>
        <w:rPr>
          <w:rFonts w:ascii="Arial" w:eastAsia="华文中宋" w:hAnsi="Arial" w:cs="Arial"/>
        </w:rPr>
      </w:pPr>
      <w:r w:rsidRPr="00153ECD">
        <w:rPr>
          <w:rFonts w:ascii="华文中宋" w:eastAsia="华文中宋" w:hAnsi="华文中宋" w:cs="Arial" w:hint="eastAsia"/>
        </w:rPr>
        <w:t>张博涵：</w:t>
      </w:r>
      <w:r w:rsidRPr="00153ECD">
        <w:rPr>
          <w:rFonts w:ascii="Arial" w:eastAsia="华文中宋" w:hAnsi="Arial" w:cs="Arial"/>
        </w:rPr>
        <w:t>Hello, I'm the OB team leader and we are currently more than half way through the development of our project. Today, my team and I will have a short meeting to introduce you to our team and our project.</w:t>
      </w:r>
    </w:p>
    <w:p w14:paraId="10BE1A48" w14:textId="77777777" w:rsidR="00153ECD" w:rsidRDefault="00153ECD">
      <w:pPr>
        <w:rPr>
          <w:rFonts w:ascii="Arial" w:eastAsia="华文中宋" w:hAnsi="Arial" w:cs="Arial"/>
        </w:rPr>
      </w:pPr>
    </w:p>
    <w:p w14:paraId="51D5A0DD" w14:textId="02E77FE2" w:rsidR="00153ECD" w:rsidRDefault="00153ECD">
      <w:pPr>
        <w:rPr>
          <w:rFonts w:ascii="Arial" w:eastAsia="华文中宋" w:hAnsi="Arial" w:cs="Arial"/>
        </w:rPr>
      </w:pPr>
      <w:r>
        <w:rPr>
          <w:rFonts w:ascii="Arial" w:eastAsia="华文中宋" w:hAnsi="Arial" w:cs="Arial" w:hint="eastAsia"/>
        </w:rPr>
        <w:t>张博涵：</w:t>
      </w:r>
      <w:r w:rsidRPr="00153ECD">
        <w:rPr>
          <w:rFonts w:ascii="Arial" w:eastAsia="华文中宋" w:hAnsi="Arial" w:cs="Arial" w:hint="eastAsia"/>
        </w:rPr>
        <w:t>Everyone can sit down now. Now, let's introduce ourselves to our customers. I'm Zhang Bo Han</w:t>
      </w:r>
      <w:r w:rsidR="009461C5">
        <w:rPr>
          <w:rFonts w:ascii="Arial" w:eastAsia="华文中宋" w:hAnsi="Arial" w:cs="Arial" w:hint="eastAsia"/>
        </w:rPr>
        <w:t>. R</w:t>
      </w:r>
      <w:r w:rsidR="009461C5" w:rsidRPr="00427C4C">
        <w:rPr>
          <w:rFonts w:ascii="Arial" w:eastAsia="华文中宋" w:hAnsi="Arial" w:cs="Arial" w:hint="eastAsia"/>
        </w:rPr>
        <w:t xml:space="preserve">esponsible for the design of the backend interface, the design of the website prototype and </w:t>
      </w:r>
      <w:proofErr w:type="gramStart"/>
      <w:r w:rsidR="009461C5" w:rsidRPr="00427C4C">
        <w:rPr>
          <w:rFonts w:ascii="Arial" w:eastAsia="华文中宋" w:hAnsi="Arial" w:cs="Arial" w:hint="eastAsia"/>
        </w:rPr>
        <w:t>deployment .</w:t>
      </w:r>
      <w:proofErr w:type="gramEnd"/>
    </w:p>
    <w:p w14:paraId="40FF813E" w14:textId="77777777" w:rsidR="00153ECD" w:rsidRDefault="00153ECD">
      <w:pPr>
        <w:rPr>
          <w:rFonts w:ascii="Arial" w:eastAsia="华文中宋" w:hAnsi="Arial" w:cs="Arial"/>
        </w:rPr>
      </w:pPr>
    </w:p>
    <w:p w14:paraId="278A851C" w14:textId="781C7F39" w:rsidR="00153ECD" w:rsidRDefault="00153ECD">
      <w:pPr>
        <w:rPr>
          <w:rFonts w:ascii="Arial" w:eastAsia="华文中宋" w:hAnsi="Arial" w:cs="Arial"/>
        </w:rPr>
      </w:pPr>
      <w:r>
        <w:rPr>
          <w:rFonts w:ascii="Arial" w:eastAsia="华文中宋" w:hAnsi="Arial" w:cs="Arial" w:hint="eastAsia"/>
        </w:rPr>
        <w:t>刘乐：</w:t>
      </w:r>
      <w:r w:rsidRPr="00153ECD">
        <w:rPr>
          <w:rFonts w:ascii="Arial" w:eastAsia="华文中宋" w:hAnsi="Arial" w:cs="Arial" w:hint="eastAsia"/>
        </w:rPr>
        <w:t>I am Liu Le</w:t>
      </w:r>
      <w:r w:rsidR="009461C5">
        <w:rPr>
          <w:rFonts w:ascii="Arial" w:eastAsia="华文中宋" w:hAnsi="Arial" w:cs="Arial" w:hint="eastAsia"/>
        </w:rPr>
        <w:t>. Res</w:t>
      </w:r>
      <w:r w:rsidR="009461C5" w:rsidRPr="00D553A5">
        <w:rPr>
          <w:rFonts w:ascii="Arial" w:eastAsia="华文中宋" w:hAnsi="Arial" w:cs="Arial" w:hint="eastAsia"/>
        </w:rPr>
        <w:t>ponsible for</w:t>
      </w:r>
      <w:ins w:id="0" w:author="乐 刘" w:date="2025-04-07T19:47:00Z" w16du:dateUtc="2025-04-07T11:47:00Z">
        <w:r w:rsidR="00A2277B">
          <w:rPr>
            <w:rFonts w:ascii="Arial" w:eastAsia="华文中宋" w:hAnsi="Arial" w:cs="Arial" w:hint="eastAsia"/>
          </w:rPr>
          <w:t xml:space="preserve"> </w:t>
        </w:r>
      </w:ins>
      <w:del w:id="1" w:author="乐 刘" w:date="2025-04-07T19:47:00Z" w16du:dateUtc="2025-04-07T11:47:00Z">
        <w:r w:rsidR="009461C5" w:rsidRPr="00D553A5" w:rsidDel="00A2277B">
          <w:rPr>
            <w:rFonts w:ascii="Arial" w:eastAsia="华文中宋" w:hAnsi="Arial" w:cs="Arial" w:hint="eastAsia"/>
          </w:rPr>
          <w:delText xml:space="preserve"> </w:delText>
        </w:r>
      </w:del>
      <w:ins w:id="2" w:author="乐 刘" w:date="2025-04-07T19:47:00Z" w16du:dateUtc="2025-04-07T11:47:00Z">
        <w:r w:rsidR="00A2277B">
          <w:rPr>
            <w:rFonts w:ascii="Arial" w:eastAsia="华文中宋" w:hAnsi="Arial" w:cs="Arial" w:hint="eastAsia"/>
          </w:rPr>
          <w:t>API design</w:t>
        </w:r>
      </w:ins>
      <w:del w:id="3" w:author="乐 刘" w:date="2025-04-07T19:47:00Z" w16du:dateUtc="2025-04-07T11:47:00Z">
        <w:r w:rsidR="009461C5" w:rsidRPr="00D553A5" w:rsidDel="00A2277B">
          <w:rPr>
            <w:rFonts w:ascii="Arial" w:eastAsia="华文中宋" w:hAnsi="Arial" w:cs="Arial" w:hint="eastAsia"/>
          </w:rPr>
          <w:delText>the design of the interface</w:delText>
        </w:r>
      </w:del>
      <w:ins w:id="4" w:author="乐 刘" w:date="2025-04-07T19:47:00Z" w16du:dateUtc="2025-04-07T11:47:00Z">
        <w:r w:rsidR="00A2277B">
          <w:rPr>
            <w:rFonts w:ascii="Arial" w:eastAsia="华文中宋" w:hAnsi="Arial" w:cs="Arial" w:hint="eastAsia"/>
          </w:rPr>
          <w:t xml:space="preserve"> </w:t>
        </w:r>
      </w:ins>
      <w:del w:id="5" w:author="乐 刘" w:date="2025-04-07T19:47:00Z" w16du:dateUtc="2025-04-07T11:47:00Z">
        <w:r w:rsidR="009461C5" w:rsidRPr="00D553A5" w:rsidDel="00A2277B">
          <w:rPr>
            <w:rFonts w:ascii="Arial" w:eastAsia="华文中宋" w:hAnsi="Arial" w:cs="Arial" w:hint="eastAsia"/>
          </w:rPr>
          <w:delText xml:space="preserve">, </w:delText>
        </w:r>
      </w:del>
      <w:r w:rsidR="009461C5" w:rsidRPr="00D553A5">
        <w:rPr>
          <w:rFonts w:ascii="Arial" w:eastAsia="华文中宋" w:hAnsi="Arial" w:cs="Arial" w:hint="eastAsia"/>
        </w:rPr>
        <w:t>and the coordination of front</w:t>
      </w:r>
      <w:ins w:id="6" w:author="乐 刘" w:date="2025-04-07T19:48:00Z" w16du:dateUtc="2025-04-07T11:48:00Z">
        <w:r w:rsidR="00A2277B">
          <w:rPr>
            <w:rFonts w:ascii="Arial" w:eastAsia="华文中宋" w:hAnsi="Arial" w:cs="Arial" w:hint="eastAsia"/>
          </w:rPr>
          <w:t>-end</w:t>
        </w:r>
      </w:ins>
      <w:r w:rsidR="009461C5" w:rsidRPr="00D553A5">
        <w:rPr>
          <w:rFonts w:ascii="Arial" w:eastAsia="华文中宋" w:hAnsi="Arial" w:cs="Arial" w:hint="eastAsia"/>
        </w:rPr>
        <w:t xml:space="preserve"> and back</w:t>
      </w:r>
      <w:ins w:id="7" w:author="乐 刘" w:date="2025-04-07T19:48:00Z" w16du:dateUtc="2025-04-07T11:48:00Z">
        <w:r w:rsidR="00A2277B">
          <w:rPr>
            <w:rFonts w:ascii="Arial" w:eastAsia="华文中宋" w:hAnsi="Arial" w:cs="Arial" w:hint="eastAsia"/>
          </w:rPr>
          <w:t>-</w:t>
        </w:r>
      </w:ins>
      <w:del w:id="8" w:author="乐 刘" w:date="2025-04-07T19:48:00Z" w16du:dateUtc="2025-04-07T11:48:00Z">
        <w:r w:rsidR="009461C5" w:rsidRPr="00D553A5" w:rsidDel="00A2277B">
          <w:rPr>
            <w:rFonts w:ascii="Arial" w:eastAsia="华文中宋" w:hAnsi="Arial" w:cs="Arial" w:hint="eastAsia"/>
          </w:rPr>
          <w:delText xml:space="preserve"> </w:delText>
        </w:r>
      </w:del>
      <w:r w:rsidR="009461C5" w:rsidRPr="00D553A5">
        <w:rPr>
          <w:rFonts w:ascii="Arial" w:eastAsia="华文中宋" w:hAnsi="Arial" w:cs="Arial" w:hint="eastAsia"/>
        </w:rPr>
        <w:t xml:space="preserve">end </w:t>
      </w:r>
      <w:ins w:id="9" w:author="乐 刘" w:date="2025-04-07T19:48:00Z" w16du:dateUtc="2025-04-07T11:48:00Z">
        <w:r w:rsidR="00092FB8">
          <w:rPr>
            <w:rFonts w:ascii="Arial" w:eastAsia="华文中宋" w:hAnsi="Arial" w:cs="Arial" w:hint="eastAsia"/>
          </w:rPr>
          <w:t>development</w:t>
        </w:r>
      </w:ins>
      <w:del w:id="10" w:author="乐 刘" w:date="2025-04-07T19:48:00Z" w16du:dateUtc="2025-04-07T11:48:00Z">
        <w:r w:rsidR="009461C5" w:rsidRPr="00D553A5" w:rsidDel="00092FB8">
          <w:rPr>
            <w:rFonts w:ascii="Arial" w:eastAsia="华文中宋" w:hAnsi="Arial" w:cs="Arial" w:hint="eastAsia"/>
          </w:rPr>
          <w:delText>work</w:delText>
        </w:r>
      </w:del>
      <w:r w:rsidR="009461C5" w:rsidRPr="00D553A5">
        <w:rPr>
          <w:rFonts w:ascii="Arial" w:eastAsia="华文中宋" w:hAnsi="Arial" w:cs="Arial" w:hint="eastAsia"/>
        </w:rPr>
        <w:t>.</w:t>
      </w:r>
    </w:p>
    <w:p w14:paraId="4F9F5658" w14:textId="77777777" w:rsidR="00153ECD" w:rsidRDefault="00153ECD">
      <w:pPr>
        <w:rPr>
          <w:rFonts w:ascii="Arial" w:eastAsia="华文中宋" w:hAnsi="Arial" w:cs="Arial"/>
        </w:rPr>
      </w:pPr>
    </w:p>
    <w:p w14:paraId="6DB8E7AE" w14:textId="6640DE6B" w:rsidR="00153ECD" w:rsidRDefault="00153ECD">
      <w:pPr>
        <w:rPr>
          <w:rFonts w:ascii="Arial" w:eastAsia="华文中宋" w:hAnsi="Arial" w:cs="Arial"/>
        </w:rPr>
      </w:pPr>
      <w:r>
        <w:rPr>
          <w:rFonts w:ascii="Arial" w:eastAsia="华文中宋" w:hAnsi="Arial" w:cs="Arial" w:hint="eastAsia"/>
        </w:rPr>
        <w:t>王子恒：</w:t>
      </w:r>
      <w:r w:rsidRPr="00153ECD">
        <w:rPr>
          <w:rFonts w:ascii="Arial" w:eastAsia="华文中宋" w:hAnsi="Arial" w:cs="Arial" w:hint="eastAsia"/>
        </w:rPr>
        <w:t xml:space="preserve">I am </w:t>
      </w:r>
      <w:r>
        <w:rPr>
          <w:rFonts w:ascii="Arial" w:eastAsia="华文中宋" w:hAnsi="Arial" w:cs="Arial" w:hint="eastAsia"/>
        </w:rPr>
        <w:t>Wang Zi</w:t>
      </w:r>
      <w:r w:rsidRPr="00153ECD">
        <w:rPr>
          <w:rFonts w:ascii="Arial" w:eastAsia="华文中宋" w:hAnsi="Arial" w:cs="Arial" w:hint="eastAsia"/>
        </w:rPr>
        <w:t>Heng</w:t>
      </w:r>
      <w:r w:rsidR="009461C5">
        <w:rPr>
          <w:rFonts w:ascii="Arial" w:eastAsia="华文中宋" w:hAnsi="Arial" w:cs="Arial" w:hint="eastAsia"/>
        </w:rPr>
        <w:t>. R</w:t>
      </w:r>
      <w:r w:rsidR="009461C5" w:rsidRPr="00D553A5">
        <w:rPr>
          <w:rFonts w:ascii="Arial" w:eastAsia="华文中宋" w:hAnsi="Arial" w:cs="Arial" w:hint="eastAsia"/>
        </w:rPr>
        <w:t>esponsible for the implementation and testing of interfaces in the backend</w:t>
      </w:r>
      <w:r w:rsidR="009461C5">
        <w:rPr>
          <w:rFonts w:ascii="Arial" w:eastAsia="华文中宋" w:hAnsi="Arial" w:cs="Arial" w:hint="eastAsia"/>
        </w:rPr>
        <w:t>.</w:t>
      </w:r>
    </w:p>
    <w:p w14:paraId="23922AB9" w14:textId="77777777" w:rsidR="00153ECD" w:rsidRDefault="00153ECD">
      <w:pPr>
        <w:rPr>
          <w:rFonts w:ascii="Arial" w:eastAsia="华文中宋" w:hAnsi="Arial" w:cs="Arial"/>
        </w:rPr>
      </w:pPr>
    </w:p>
    <w:p w14:paraId="434F5357" w14:textId="481343DF" w:rsidR="00153ECD" w:rsidRDefault="00153ECD">
      <w:pPr>
        <w:rPr>
          <w:rFonts w:ascii="Arial" w:eastAsia="华文中宋" w:hAnsi="Arial" w:cs="Arial"/>
        </w:rPr>
      </w:pPr>
      <w:r>
        <w:rPr>
          <w:rFonts w:ascii="Arial" w:eastAsia="华文中宋" w:hAnsi="Arial" w:cs="Arial" w:hint="eastAsia"/>
        </w:rPr>
        <w:t>高云</w:t>
      </w:r>
      <w:proofErr w:type="gramStart"/>
      <w:r>
        <w:rPr>
          <w:rFonts w:ascii="Arial" w:eastAsia="华文中宋" w:hAnsi="Arial" w:cs="Arial" w:hint="eastAsia"/>
        </w:rPr>
        <w:t>瀚</w:t>
      </w:r>
      <w:proofErr w:type="gramEnd"/>
      <w:r>
        <w:rPr>
          <w:rFonts w:ascii="Arial" w:eastAsia="华文中宋" w:hAnsi="Arial" w:cs="Arial" w:hint="eastAsia"/>
        </w:rPr>
        <w:t>：</w:t>
      </w:r>
      <w:r w:rsidRPr="00153ECD">
        <w:rPr>
          <w:rFonts w:ascii="Arial" w:eastAsia="华文中宋" w:hAnsi="Arial" w:cs="Arial" w:hint="eastAsia"/>
        </w:rPr>
        <w:t xml:space="preserve">I am Gao </w:t>
      </w:r>
      <w:proofErr w:type="spellStart"/>
      <w:r w:rsidRPr="00153ECD">
        <w:rPr>
          <w:rFonts w:ascii="Arial" w:eastAsia="华文中宋" w:hAnsi="Arial" w:cs="Arial" w:hint="eastAsia"/>
        </w:rPr>
        <w:t>Yunhan</w:t>
      </w:r>
      <w:proofErr w:type="spellEnd"/>
      <w:r w:rsidR="009461C5">
        <w:rPr>
          <w:rFonts w:ascii="Arial" w:eastAsia="华文中宋" w:hAnsi="Arial" w:cs="Arial" w:hint="eastAsia"/>
        </w:rPr>
        <w:t>. R</w:t>
      </w:r>
      <w:r w:rsidR="009461C5" w:rsidRPr="00D553A5">
        <w:rPr>
          <w:rFonts w:ascii="Arial" w:eastAsia="华文中宋" w:hAnsi="Arial" w:cs="Arial" w:hint="eastAsia"/>
        </w:rPr>
        <w:t>esponsible for front-end design and development, testing.</w:t>
      </w:r>
    </w:p>
    <w:p w14:paraId="2A016EF1" w14:textId="77777777" w:rsidR="00153ECD" w:rsidRDefault="00153ECD">
      <w:pPr>
        <w:rPr>
          <w:rFonts w:ascii="Arial" w:eastAsia="华文中宋" w:hAnsi="Arial" w:cs="Arial"/>
        </w:rPr>
      </w:pPr>
    </w:p>
    <w:p w14:paraId="0BC55C31" w14:textId="69B58A90" w:rsidR="00153ECD" w:rsidRDefault="00153ECD">
      <w:pPr>
        <w:rPr>
          <w:rFonts w:ascii="Arial" w:eastAsia="华文中宋" w:hAnsi="Arial" w:cs="Arial"/>
        </w:rPr>
      </w:pPr>
      <w:r>
        <w:rPr>
          <w:rFonts w:ascii="Arial" w:eastAsia="华文中宋" w:hAnsi="Arial" w:cs="Arial" w:hint="eastAsia"/>
        </w:rPr>
        <w:t>尹思澄：</w:t>
      </w:r>
      <w:r w:rsidRPr="00153ECD">
        <w:rPr>
          <w:rFonts w:ascii="Arial" w:eastAsia="华文中宋" w:hAnsi="Arial" w:cs="Arial" w:hint="eastAsia"/>
        </w:rPr>
        <w:t xml:space="preserve">I am Yin </w:t>
      </w:r>
      <w:proofErr w:type="spellStart"/>
      <w:r w:rsidRPr="00153ECD">
        <w:rPr>
          <w:rFonts w:ascii="Arial" w:eastAsia="华文中宋" w:hAnsi="Arial" w:cs="Arial" w:hint="eastAsia"/>
        </w:rPr>
        <w:t>Sicheng</w:t>
      </w:r>
      <w:proofErr w:type="spellEnd"/>
      <w:r w:rsidRPr="00153ECD">
        <w:rPr>
          <w:rFonts w:ascii="Arial" w:eastAsia="华文中宋" w:hAnsi="Arial" w:cs="Arial" w:hint="eastAsia"/>
        </w:rPr>
        <w:t>.</w:t>
      </w:r>
      <w:r w:rsidR="009461C5">
        <w:rPr>
          <w:rFonts w:ascii="Arial" w:eastAsia="华文中宋" w:hAnsi="Arial" w:cs="Arial" w:hint="eastAsia"/>
        </w:rPr>
        <w:t xml:space="preserve"> R</w:t>
      </w:r>
      <w:r w:rsidR="009461C5" w:rsidRPr="00D553A5">
        <w:rPr>
          <w:rFonts w:ascii="Arial" w:eastAsia="华文中宋" w:hAnsi="Arial" w:cs="Arial" w:hint="eastAsia"/>
        </w:rPr>
        <w:t>esponsible for user documentation, testing of back-end interfaces</w:t>
      </w:r>
      <w:r w:rsidR="009461C5">
        <w:rPr>
          <w:rFonts w:ascii="Arial" w:eastAsia="华文中宋" w:hAnsi="Arial" w:cs="Arial" w:hint="eastAsia"/>
        </w:rPr>
        <w:t>.</w:t>
      </w:r>
    </w:p>
    <w:p w14:paraId="574D3BE5" w14:textId="77777777" w:rsidR="00153ECD" w:rsidRDefault="00153ECD">
      <w:pPr>
        <w:rPr>
          <w:rFonts w:ascii="Arial" w:eastAsia="华文中宋" w:hAnsi="Arial" w:cs="Arial"/>
        </w:rPr>
      </w:pPr>
    </w:p>
    <w:p w14:paraId="1054DBA0" w14:textId="606A8007" w:rsidR="00153ECD" w:rsidRDefault="00153ECD" w:rsidP="00153ECD">
      <w:pPr>
        <w:rPr>
          <w:rFonts w:ascii="Arial" w:eastAsia="华文中宋" w:hAnsi="Arial" w:cs="Arial"/>
        </w:rPr>
      </w:pPr>
      <w:r>
        <w:rPr>
          <w:rFonts w:ascii="Arial" w:eastAsia="华文中宋" w:hAnsi="Arial" w:cs="Arial" w:hint="eastAsia"/>
        </w:rPr>
        <w:t>张博涵：</w:t>
      </w:r>
      <w:r w:rsidRPr="00153ECD">
        <w:rPr>
          <w:rFonts w:ascii="Arial" w:eastAsia="华文中宋" w:hAnsi="Arial" w:cs="Arial" w:hint="eastAsia"/>
        </w:rPr>
        <w:t xml:space="preserve">Together, </w:t>
      </w:r>
      <w:proofErr w:type="gramStart"/>
      <w:r w:rsidR="00755B9A" w:rsidRPr="00755B9A">
        <w:rPr>
          <w:rFonts w:ascii="Arial" w:eastAsia="华文中宋" w:hAnsi="Arial" w:cs="Arial" w:hint="eastAsia"/>
        </w:rPr>
        <w:t>We</w:t>
      </w:r>
      <w:proofErr w:type="gramEnd"/>
      <w:r w:rsidR="00755B9A" w:rsidRPr="00755B9A">
        <w:rPr>
          <w:rFonts w:ascii="Arial" w:eastAsia="华文中宋" w:hAnsi="Arial" w:cs="Arial" w:hint="eastAsia"/>
        </w:rPr>
        <w:t xml:space="preserve"> are </w:t>
      </w:r>
      <w:proofErr w:type="spellStart"/>
      <w:r w:rsidR="00755B9A" w:rsidRPr="00755B9A">
        <w:rPr>
          <w:rFonts w:ascii="Arial" w:eastAsia="华文中宋" w:hAnsi="Arial" w:cs="Arial" w:hint="eastAsia"/>
        </w:rPr>
        <w:t>OriginBoost</w:t>
      </w:r>
      <w:proofErr w:type="spellEnd"/>
      <w:r w:rsidR="00755B9A" w:rsidRPr="00755B9A">
        <w:rPr>
          <w:rFonts w:ascii="Arial" w:eastAsia="华文中宋" w:hAnsi="Arial" w:cs="Arial" w:hint="eastAsia"/>
        </w:rPr>
        <w:t>, a team dedicated to achieving our client's goal of aligning the Starbucks supply chain with the United Nations Sustainable Development Goals (SDGs) and promoting synergies between agriculture, business and our customers. And now, the meeting begins.</w:t>
      </w:r>
    </w:p>
    <w:p w14:paraId="2F4382F1" w14:textId="77777777" w:rsidR="00153ECD" w:rsidRDefault="00153ECD">
      <w:pPr>
        <w:rPr>
          <w:rFonts w:ascii="Arial" w:eastAsia="华文中宋" w:hAnsi="Arial" w:cs="Arial"/>
        </w:rPr>
      </w:pPr>
    </w:p>
    <w:p w14:paraId="476A2256" w14:textId="30E29023" w:rsidR="00153ECD" w:rsidRDefault="00153ECD" w:rsidP="00153ECD">
      <w:pPr>
        <w:rPr>
          <w:rFonts w:ascii="Arial" w:eastAsia="华文中宋" w:hAnsi="Arial" w:cs="Arial"/>
        </w:rPr>
      </w:pPr>
      <w:r>
        <w:rPr>
          <w:rFonts w:ascii="Arial" w:eastAsia="华文中宋" w:hAnsi="Arial" w:cs="Arial" w:hint="eastAsia"/>
        </w:rPr>
        <w:t>张博</w:t>
      </w:r>
      <w:r w:rsidR="00755B9A">
        <w:rPr>
          <w:rFonts w:ascii="Arial" w:eastAsia="华文中宋" w:hAnsi="Arial" w:cs="Arial" w:hint="eastAsia"/>
        </w:rPr>
        <w:t>涵：</w:t>
      </w:r>
      <w:r w:rsidR="00755B9A">
        <w:rPr>
          <w:rFonts w:ascii="Arial" w:eastAsia="华文中宋" w:hAnsi="Arial" w:cs="Arial"/>
        </w:rPr>
        <w:t>Starbuck</w:t>
      </w:r>
      <w:r w:rsidR="00755B9A" w:rsidRPr="00755B9A">
        <w:rPr>
          <w:rFonts w:ascii="Arial" w:eastAsia="华文中宋" w:hAnsi="Arial" w:cs="Arial"/>
        </w:rPr>
        <w:t>s</w:t>
      </w:r>
      <w:r w:rsidR="00755B9A" w:rsidRPr="00755B9A">
        <w:rPr>
          <w:rFonts w:ascii="Arial" w:eastAsia="华文中宋" w:hAnsi="Arial" w:cs="Arial" w:hint="eastAsia"/>
        </w:rPr>
        <w:t>, as an industry leader, has implemented fair trade in the coffee supply chain, but the supply chain is still opaque and profits are unfairly distributed, with farmers earning only 1-2 per cent of the retail price and falling into poverty. Starbucks should take action to promote the diversification of the coffee chain for sustainable development.</w:t>
      </w:r>
    </w:p>
    <w:p w14:paraId="05F29C53" w14:textId="77777777" w:rsidR="00755B9A" w:rsidRDefault="00755B9A" w:rsidP="00153ECD">
      <w:pPr>
        <w:rPr>
          <w:rFonts w:ascii="Arial" w:eastAsia="华文中宋" w:hAnsi="Arial" w:cs="Arial"/>
        </w:rPr>
      </w:pPr>
    </w:p>
    <w:p w14:paraId="1178EBB5" w14:textId="133548C8" w:rsidR="00153ECD" w:rsidRDefault="00153ECD" w:rsidP="00153ECD">
      <w:pPr>
        <w:rPr>
          <w:rFonts w:ascii="Arial" w:eastAsia="华文中宋" w:hAnsi="Arial" w:cs="Arial"/>
        </w:rPr>
      </w:pPr>
      <w:r>
        <w:rPr>
          <w:rFonts w:ascii="Arial" w:eastAsia="华文中宋" w:hAnsi="Arial" w:cs="Arial" w:hint="eastAsia"/>
        </w:rPr>
        <w:t>张博涵：</w:t>
      </w:r>
      <w:r w:rsidRPr="00153ECD">
        <w:rPr>
          <w:rFonts w:ascii="Arial" w:eastAsia="华文中宋" w:hAnsi="Arial" w:cs="Arial" w:hint="eastAsia"/>
        </w:rPr>
        <w:t>Now, let's discuss how our project helped Starbucks solve its problem. Gao</w:t>
      </w:r>
      <w:r>
        <w:rPr>
          <w:rFonts w:ascii="Arial" w:eastAsia="华文中宋" w:hAnsi="Arial" w:cs="Arial" w:hint="eastAsia"/>
        </w:rPr>
        <w:t xml:space="preserve"> </w:t>
      </w:r>
      <w:proofErr w:type="spellStart"/>
      <w:r w:rsidRPr="00153ECD">
        <w:rPr>
          <w:rFonts w:ascii="Arial" w:eastAsia="华文中宋" w:hAnsi="Arial" w:cs="Arial" w:hint="eastAsia"/>
        </w:rPr>
        <w:t>Yunhan</w:t>
      </w:r>
      <w:proofErr w:type="spellEnd"/>
      <w:r>
        <w:rPr>
          <w:rFonts w:ascii="Arial" w:eastAsia="华文中宋" w:hAnsi="Arial" w:cs="Arial" w:hint="eastAsia"/>
        </w:rPr>
        <w:t>, ca</w:t>
      </w:r>
      <w:r w:rsidRPr="00153ECD">
        <w:rPr>
          <w:rFonts w:ascii="Arial" w:eastAsia="华文中宋" w:hAnsi="Arial" w:cs="Arial" w:hint="eastAsia"/>
        </w:rPr>
        <w:t>n you explain it to us?</w:t>
      </w:r>
    </w:p>
    <w:p w14:paraId="709C7F17" w14:textId="77777777" w:rsidR="00153ECD" w:rsidRDefault="00153ECD" w:rsidP="00153ECD">
      <w:pPr>
        <w:rPr>
          <w:rFonts w:ascii="Arial" w:eastAsia="华文中宋" w:hAnsi="Arial" w:cs="Arial"/>
        </w:rPr>
      </w:pPr>
    </w:p>
    <w:p w14:paraId="0CD2DC44" w14:textId="574DF779" w:rsidR="00427C4C" w:rsidRPr="00427C4C" w:rsidRDefault="00153ECD" w:rsidP="00427C4C">
      <w:pPr>
        <w:rPr>
          <w:rFonts w:ascii="Arial" w:eastAsia="华文中宋" w:hAnsi="Arial" w:cs="Arial"/>
        </w:rPr>
      </w:pPr>
      <w:r>
        <w:rPr>
          <w:rFonts w:ascii="Arial" w:eastAsia="华文中宋" w:hAnsi="Arial" w:cs="Arial" w:hint="eastAsia"/>
        </w:rPr>
        <w:t>高云</w:t>
      </w:r>
      <w:proofErr w:type="gramStart"/>
      <w:r>
        <w:rPr>
          <w:rFonts w:ascii="Arial" w:eastAsia="华文中宋" w:hAnsi="Arial" w:cs="Arial" w:hint="eastAsia"/>
        </w:rPr>
        <w:t>瀚</w:t>
      </w:r>
      <w:proofErr w:type="gramEnd"/>
      <w:r>
        <w:rPr>
          <w:rFonts w:ascii="Arial" w:eastAsia="华文中宋" w:hAnsi="Arial" w:cs="Arial" w:hint="eastAsia"/>
        </w:rPr>
        <w:t>：</w:t>
      </w:r>
      <w:r w:rsidR="00D43DFE" w:rsidRPr="00D43DFE">
        <w:rPr>
          <w:rFonts w:ascii="Arial" w:eastAsia="华文中宋" w:hAnsi="Arial" w:cs="Arial" w:hint="eastAsia"/>
          <w:b/>
          <w:bCs/>
          <w:i/>
          <w:iCs/>
          <w:highlight w:val="yellow"/>
          <w:u w:val="single"/>
        </w:rPr>
        <w:t>TODO:</w:t>
      </w:r>
      <w:r w:rsidR="00D43DFE" w:rsidRPr="00D43DFE">
        <w:rPr>
          <w:rFonts w:ascii="Arial" w:eastAsia="华文中宋" w:hAnsi="Arial" w:cs="Arial" w:hint="eastAsia"/>
          <w:i/>
          <w:iCs/>
          <w:highlight w:val="yellow"/>
        </w:rPr>
        <w:t xml:space="preserve"> </w:t>
      </w:r>
      <w:r w:rsidR="00D43DFE" w:rsidRPr="00D43DFE">
        <w:rPr>
          <w:rFonts w:ascii="Arial" w:eastAsia="华文中宋" w:hAnsi="Arial" w:cs="Arial" w:hint="eastAsia"/>
          <w:i/>
          <w:iCs/>
          <w:highlight w:val="yellow"/>
        </w:rPr>
        <w:t>精简</w:t>
      </w:r>
      <w:r w:rsidR="00D43DFE">
        <w:rPr>
          <w:rFonts w:ascii="Arial" w:eastAsia="华文中宋" w:hAnsi="Arial" w:cs="Arial" w:hint="eastAsia"/>
          <w:i/>
          <w:iCs/>
        </w:rPr>
        <w:t xml:space="preserve"> </w:t>
      </w:r>
      <w:r w:rsidR="00427C4C" w:rsidRPr="00427C4C">
        <w:rPr>
          <w:rFonts w:ascii="Arial" w:eastAsia="华文中宋" w:hAnsi="Arial" w:cs="Arial" w:hint="eastAsia"/>
        </w:rPr>
        <w:t>Our project promotes transparency and fairness in the coffee supply chain through a digital platform that promotes sustainable industry development, increases farmers' incomes, builds consumer trust, and improves industry efficiency.</w:t>
      </w:r>
    </w:p>
    <w:p w14:paraId="3AB5C0B1" w14:textId="651BC388" w:rsidR="00427C4C" w:rsidRPr="00427C4C" w:rsidRDefault="00427C4C" w:rsidP="00427C4C">
      <w:pPr>
        <w:rPr>
          <w:rFonts w:ascii="Arial" w:eastAsia="华文中宋" w:hAnsi="Arial" w:cs="Arial"/>
        </w:rPr>
      </w:pPr>
      <w:r w:rsidRPr="00427C4C">
        <w:rPr>
          <w:rFonts w:ascii="Arial" w:eastAsia="华文中宋" w:hAnsi="Arial" w:cs="Arial" w:hint="eastAsia"/>
          <w:b/>
          <w:bCs/>
          <w:u w:val="single"/>
        </w:rPr>
        <w:t>For coffee farmers</w:t>
      </w:r>
      <w:r w:rsidRPr="00427C4C">
        <w:rPr>
          <w:rFonts w:ascii="Arial" w:eastAsia="华文中宋" w:hAnsi="Arial" w:cs="Arial" w:hint="eastAsia"/>
        </w:rPr>
        <w:t>, the platform provides resources to showcase products, culture, technical support, finance, and learning, boost incomes and working conditions, promote tourism, and create jobs (SDG1, SDG8).</w:t>
      </w:r>
    </w:p>
    <w:p w14:paraId="5995056B" w14:textId="75292BCB" w:rsidR="00427C4C" w:rsidRPr="00427C4C" w:rsidRDefault="00427C4C" w:rsidP="00427C4C">
      <w:pPr>
        <w:rPr>
          <w:rFonts w:ascii="Arial" w:eastAsia="华文中宋" w:hAnsi="Arial" w:cs="Arial"/>
        </w:rPr>
      </w:pPr>
      <w:r w:rsidRPr="00427C4C">
        <w:rPr>
          <w:rFonts w:ascii="Arial" w:eastAsia="华文中宋" w:hAnsi="Arial" w:cs="Arial" w:hint="eastAsia"/>
          <w:b/>
          <w:bCs/>
          <w:u w:val="single"/>
        </w:rPr>
        <w:t>For Starbucks</w:t>
      </w:r>
      <w:r w:rsidRPr="00427C4C">
        <w:rPr>
          <w:rFonts w:ascii="Arial" w:eastAsia="华文中宋" w:hAnsi="Arial" w:cs="Arial" w:hint="eastAsia"/>
        </w:rPr>
        <w:t>, the platform extends its support to coffee farmers, increasing social responsibility and enhancing brand image (SDG17).</w:t>
      </w:r>
    </w:p>
    <w:p w14:paraId="36290280" w14:textId="44FDCA7D" w:rsidR="00BF3EBF" w:rsidRDefault="00427C4C" w:rsidP="00427C4C">
      <w:pPr>
        <w:rPr>
          <w:rFonts w:ascii="Arial" w:eastAsia="华文中宋" w:hAnsi="Arial" w:cs="Arial"/>
        </w:rPr>
      </w:pPr>
      <w:r w:rsidRPr="00427C4C">
        <w:rPr>
          <w:rFonts w:ascii="Arial" w:eastAsia="华文中宋" w:hAnsi="Arial" w:cs="Arial" w:hint="eastAsia"/>
          <w:b/>
          <w:bCs/>
          <w:u w:val="single"/>
        </w:rPr>
        <w:t>For consumers</w:t>
      </w:r>
      <w:r w:rsidRPr="00427C4C">
        <w:rPr>
          <w:rFonts w:ascii="Arial" w:eastAsia="华文中宋" w:hAnsi="Arial" w:cs="Arial" w:hint="eastAsia"/>
        </w:rPr>
        <w:t>, the Platform allows them to browse sustainable coffee products, learn about coffee culture, support sustainable supply chains and deepen their understanding of sustainability (SDG12).</w:t>
      </w:r>
    </w:p>
    <w:p w14:paraId="7E073E66" w14:textId="77777777" w:rsidR="00BF3EBF" w:rsidRDefault="00BF3EBF" w:rsidP="00D4198A">
      <w:pPr>
        <w:rPr>
          <w:rFonts w:ascii="Arial" w:eastAsia="华文中宋" w:hAnsi="Arial" w:cs="Arial"/>
        </w:rPr>
      </w:pPr>
    </w:p>
    <w:p w14:paraId="3F99B82B" w14:textId="27FCA3D5" w:rsidR="00DF0450" w:rsidRDefault="00DF0450" w:rsidP="00DF0450">
      <w:pPr>
        <w:rPr>
          <w:rFonts w:ascii="Arial" w:eastAsia="华文中宋" w:hAnsi="Arial" w:cs="Arial"/>
        </w:rPr>
      </w:pPr>
      <w:r>
        <w:rPr>
          <w:rFonts w:ascii="Arial" w:eastAsia="华文中宋" w:hAnsi="Arial" w:cs="Arial" w:hint="eastAsia"/>
        </w:rPr>
        <w:t>张博涵：</w:t>
      </w:r>
      <w:r w:rsidR="00427C4C" w:rsidRPr="00427C4C">
        <w:rPr>
          <w:rFonts w:ascii="Arial" w:eastAsia="华文中宋" w:hAnsi="Arial" w:cs="Arial" w:hint="eastAsia"/>
        </w:rPr>
        <w:t xml:space="preserve">Now, let's move on. </w:t>
      </w:r>
      <w:r w:rsidR="00427C4C">
        <w:rPr>
          <w:rFonts w:ascii="Arial" w:eastAsia="华文中宋" w:hAnsi="Arial" w:cs="Arial" w:hint="eastAsia"/>
        </w:rPr>
        <w:t xml:space="preserve">Our team </w:t>
      </w:r>
      <w:r w:rsidR="00427C4C" w:rsidRPr="00427C4C">
        <w:rPr>
          <w:rFonts w:ascii="Arial" w:eastAsia="华文中宋" w:hAnsi="Arial" w:cs="Arial" w:hint="eastAsia"/>
        </w:rPr>
        <w:t xml:space="preserve">have entered the </w:t>
      </w:r>
      <w:r w:rsidR="00427C4C">
        <w:rPr>
          <w:rFonts w:ascii="Arial" w:eastAsia="华文中宋" w:hAnsi="Arial" w:cs="Arial" w:hint="eastAsia"/>
        </w:rPr>
        <w:t>implementation</w:t>
      </w:r>
      <w:r w:rsidR="00427C4C" w:rsidRPr="00427C4C">
        <w:rPr>
          <w:rFonts w:ascii="Arial" w:eastAsia="华文中宋" w:hAnsi="Arial" w:cs="Arial" w:hint="eastAsia"/>
        </w:rPr>
        <w:t xml:space="preserve"> phase and completed about half of the development work. </w:t>
      </w:r>
      <w:proofErr w:type="spellStart"/>
      <w:r w:rsidR="00427C4C">
        <w:rPr>
          <w:rFonts w:ascii="Arial" w:eastAsia="华文中宋" w:hAnsi="Arial" w:cs="Arial" w:hint="eastAsia"/>
        </w:rPr>
        <w:t>Wangzi</w:t>
      </w:r>
      <w:proofErr w:type="spellEnd"/>
      <w:r w:rsidR="00427C4C" w:rsidRPr="00427C4C">
        <w:rPr>
          <w:rFonts w:ascii="Arial" w:eastAsia="华文中宋" w:hAnsi="Arial" w:cs="Arial" w:hint="eastAsia"/>
        </w:rPr>
        <w:t xml:space="preserve"> Heng, please share the completed technology modules.</w:t>
      </w:r>
    </w:p>
    <w:p w14:paraId="23421BE5" w14:textId="77777777" w:rsidR="00DF0450" w:rsidRDefault="00DF0450" w:rsidP="00DF0450">
      <w:pPr>
        <w:rPr>
          <w:rFonts w:ascii="Arial" w:eastAsia="华文中宋" w:hAnsi="Arial" w:cs="Arial"/>
        </w:rPr>
      </w:pPr>
    </w:p>
    <w:p w14:paraId="76D9ED34" w14:textId="77777777" w:rsidR="005A45D0" w:rsidRDefault="005A45D0" w:rsidP="00DF0450">
      <w:pPr>
        <w:rPr>
          <w:rFonts w:ascii="Arial" w:eastAsia="华文中宋" w:hAnsi="Arial" w:cs="Arial"/>
        </w:rPr>
      </w:pPr>
    </w:p>
    <w:p w14:paraId="19D3DFD6" w14:textId="77223862" w:rsidR="00DF0450" w:rsidRDefault="00DF0450" w:rsidP="00DF0450">
      <w:pPr>
        <w:rPr>
          <w:rFonts w:ascii="Arial" w:eastAsia="华文中宋" w:hAnsi="Arial" w:cs="Arial"/>
        </w:rPr>
      </w:pPr>
      <w:r>
        <w:rPr>
          <w:rFonts w:ascii="Arial" w:eastAsia="华文中宋" w:hAnsi="Arial" w:cs="Arial" w:hint="eastAsia"/>
        </w:rPr>
        <w:t>王子恒：</w:t>
      </w:r>
      <w:r w:rsidRPr="00DF0450">
        <w:rPr>
          <w:rFonts w:ascii="Arial" w:eastAsia="华文中宋" w:hAnsi="Arial" w:cs="Arial" w:hint="eastAsia"/>
        </w:rPr>
        <w:t xml:space="preserve">Okay, now that we've finished the authentication module, the interface design for farmers to </w:t>
      </w:r>
      <w:r w:rsidRPr="00DF0450">
        <w:rPr>
          <w:rFonts w:ascii="Arial" w:eastAsia="华文中宋" w:hAnsi="Arial" w:cs="Arial" w:hint="eastAsia"/>
        </w:rPr>
        <w:lastRenderedPageBreak/>
        <w:t xml:space="preserve">request </w:t>
      </w:r>
      <w:r>
        <w:rPr>
          <w:rFonts w:ascii="Arial" w:eastAsia="华文中宋" w:hAnsi="Arial" w:cs="Arial" w:hint="eastAsia"/>
        </w:rPr>
        <w:t>any kind of</w:t>
      </w:r>
      <w:r w:rsidRPr="00DF0450">
        <w:rPr>
          <w:rFonts w:ascii="Arial" w:eastAsia="华文中宋" w:hAnsi="Arial" w:cs="Arial" w:hint="eastAsia"/>
        </w:rPr>
        <w:t xml:space="preserve"> support, post and edit articles and upload images and videos</w:t>
      </w:r>
      <w:r>
        <w:rPr>
          <w:rFonts w:ascii="Arial" w:eastAsia="华文中宋" w:hAnsi="Arial" w:cs="Arial" w:hint="eastAsia"/>
        </w:rPr>
        <w:t>. A</w:t>
      </w:r>
      <w:r w:rsidRPr="00DF0450">
        <w:rPr>
          <w:rFonts w:ascii="Arial" w:eastAsia="华文中宋" w:hAnsi="Arial" w:cs="Arial" w:hint="eastAsia"/>
        </w:rPr>
        <w:t>nd administrator's management function</w:t>
      </w:r>
      <w:r>
        <w:rPr>
          <w:rFonts w:ascii="Arial" w:eastAsia="华文中宋" w:hAnsi="Arial" w:cs="Arial" w:hint="eastAsia"/>
        </w:rPr>
        <w:t>.</w:t>
      </w:r>
    </w:p>
    <w:p w14:paraId="5B6CFACE" w14:textId="77777777" w:rsidR="00DF0450" w:rsidRDefault="00DF0450" w:rsidP="00DF0450">
      <w:pPr>
        <w:rPr>
          <w:rFonts w:ascii="Arial" w:eastAsia="华文中宋" w:hAnsi="Arial" w:cs="Arial"/>
        </w:rPr>
      </w:pPr>
    </w:p>
    <w:p w14:paraId="3A7240E8" w14:textId="5C0DEB10" w:rsidR="00DF0450" w:rsidRDefault="00DF0450" w:rsidP="00DF0450">
      <w:pPr>
        <w:rPr>
          <w:rFonts w:ascii="Arial" w:eastAsia="华文中宋" w:hAnsi="Arial" w:cs="Arial"/>
        </w:rPr>
      </w:pPr>
      <w:r>
        <w:rPr>
          <w:rFonts w:ascii="Arial" w:eastAsia="华文中宋" w:hAnsi="Arial" w:cs="Arial" w:hint="eastAsia"/>
        </w:rPr>
        <w:t>高云</w:t>
      </w:r>
      <w:proofErr w:type="gramStart"/>
      <w:r>
        <w:rPr>
          <w:rFonts w:ascii="Arial" w:eastAsia="华文中宋" w:hAnsi="Arial" w:cs="Arial" w:hint="eastAsia"/>
        </w:rPr>
        <w:t>瀚</w:t>
      </w:r>
      <w:proofErr w:type="gramEnd"/>
      <w:r>
        <w:rPr>
          <w:rFonts w:ascii="Arial" w:eastAsia="华文中宋" w:hAnsi="Arial" w:cs="Arial" w:hint="eastAsia"/>
        </w:rPr>
        <w:t>：</w:t>
      </w:r>
      <w:r w:rsidRPr="00DF0450">
        <w:rPr>
          <w:rFonts w:ascii="Arial" w:eastAsia="华文中宋" w:hAnsi="Arial" w:cs="Arial" w:hint="eastAsia"/>
        </w:rPr>
        <w:t>And. We've also completed most of the front-end design</w:t>
      </w:r>
      <w:r>
        <w:rPr>
          <w:rFonts w:ascii="Arial" w:eastAsia="华文中宋" w:hAnsi="Arial" w:cs="Arial" w:hint="eastAsia"/>
        </w:rPr>
        <w:t xml:space="preserve"> by Week 7</w:t>
      </w:r>
      <w:r w:rsidRPr="00DF0450">
        <w:rPr>
          <w:rFonts w:ascii="Arial" w:eastAsia="华文中宋" w:hAnsi="Arial" w:cs="Arial" w:hint="eastAsia"/>
        </w:rPr>
        <w:t>, which is currently being continuously iterated and tweaked. (Showcase)</w:t>
      </w:r>
    </w:p>
    <w:p w14:paraId="07552A9E" w14:textId="77777777" w:rsidR="00DF0450" w:rsidRDefault="00DF0450" w:rsidP="00DF0450">
      <w:pPr>
        <w:rPr>
          <w:rFonts w:ascii="Arial" w:eastAsia="华文中宋" w:hAnsi="Arial" w:cs="Arial"/>
        </w:rPr>
      </w:pPr>
    </w:p>
    <w:p w14:paraId="52D63BF4" w14:textId="1169A79D" w:rsidR="00DF0450" w:rsidRDefault="00DF0450" w:rsidP="00DF0450">
      <w:pPr>
        <w:rPr>
          <w:rFonts w:ascii="Arial" w:eastAsia="华文中宋" w:hAnsi="Arial" w:cs="Arial"/>
        </w:rPr>
      </w:pPr>
      <w:r>
        <w:rPr>
          <w:rFonts w:ascii="Arial" w:eastAsia="华文中宋" w:hAnsi="Arial" w:cs="Arial" w:hint="eastAsia"/>
        </w:rPr>
        <w:t>张博涵：</w:t>
      </w:r>
      <w:r w:rsidRPr="00DF0450">
        <w:rPr>
          <w:rFonts w:ascii="Arial" w:eastAsia="华文中宋" w:hAnsi="Arial" w:cs="Arial" w:hint="eastAsia"/>
        </w:rPr>
        <w:t>These pages look pretty impressive, but I don't think we had a smooth ride in the development, we faced many challenges in the development and managed to overcome them. Liu Le, can you share some of them with us?</w:t>
      </w:r>
    </w:p>
    <w:p w14:paraId="1F7A895D" w14:textId="77777777" w:rsidR="00DF0450" w:rsidRDefault="00DF0450" w:rsidP="00DF0450">
      <w:pPr>
        <w:rPr>
          <w:rFonts w:ascii="Arial" w:eastAsia="华文中宋" w:hAnsi="Arial" w:cs="Arial"/>
        </w:rPr>
      </w:pPr>
    </w:p>
    <w:p w14:paraId="07768404" w14:textId="165B54B9" w:rsidR="00DF0450" w:rsidDel="006B2A2F" w:rsidRDefault="00DF0450" w:rsidP="00DF0450">
      <w:pPr>
        <w:rPr>
          <w:del w:id="11" w:author="乐 刘" w:date="2025-04-07T19:57:00Z" w16du:dateUtc="2025-04-07T11:57:00Z"/>
          <w:rFonts w:ascii="Arial" w:eastAsia="华文中宋" w:hAnsi="Arial" w:cs="Arial"/>
        </w:rPr>
      </w:pPr>
      <w:r>
        <w:rPr>
          <w:rFonts w:ascii="Arial" w:eastAsia="华文中宋" w:hAnsi="Arial" w:cs="Arial" w:hint="eastAsia"/>
        </w:rPr>
        <w:t>刘乐：</w:t>
      </w:r>
      <w:r w:rsidR="00B45196" w:rsidRPr="00D43DFE">
        <w:rPr>
          <w:rFonts w:ascii="Arial" w:eastAsia="华文中宋" w:hAnsi="Arial" w:cs="Arial" w:hint="eastAsia"/>
          <w:b/>
          <w:bCs/>
          <w:i/>
          <w:iCs/>
          <w:highlight w:val="yellow"/>
          <w:u w:val="single"/>
        </w:rPr>
        <w:t>TODO:</w:t>
      </w:r>
      <w:r w:rsidR="00B45196" w:rsidRPr="00D43DFE">
        <w:rPr>
          <w:rFonts w:ascii="Arial" w:eastAsia="华文中宋" w:hAnsi="Arial" w:cs="Arial" w:hint="eastAsia"/>
          <w:i/>
          <w:iCs/>
          <w:highlight w:val="yellow"/>
        </w:rPr>
        <w:t xml:space="preserve"> </w:t>
      </w:r>
      <w:r w:rsidR="00B45196" w:rsidRPr="00D43DFE">
        <w:rPr>
          <w:rFonts w:ascii="Arial" w:eastAsia="华文中宋" w:hAnsi="Arial" w:cs="Arial" w:hint="eastAsia"/>
          <w:i/>
          <w:iCs/>
          <w:highlight w:val="yellow"/>
        </w:rPr>
        <w:t>精简</w:t>
      </w:r>
      <w:r w:rsidR="00B45196">
        <w:rPr>
          <w:rFonts w:ascii="Arial" w:eastAsia="华文中宋" w:hAnsi="Arial" w:cs="Arial" w:hint="eastAsia"/>
          <w:i/>
          <w:iCs/>
        </w:rPr>
        <w:t xml:space="preserve"> </w:t>
      </w:r>
      <w:ins w:id="12" w:author="乐 刘" w:date="2025-04-07T19:53:00Z" w16du:dateUtc="2025-04-07T11:53:00Z">
        <w:r w:rsidR="00031F7B">
          <w:rPr>
            <w:rFonts w:ascii="Arial" w:eastAsia="华文中宋" w:hAnsi="Arial" w:cs="Arial" w:hint="eastAsia"/>
          </w:rPr>
          <w:t>Early on, communication was a real challenge</w:t>
        </w:r>
      </w:ins>
      <w:ins w:id="13" w:author="乐 刘" w:date="2025-04-07T19:54:00Z" w16du:dateUtc="2025-04-07T11:54:00Z">
        <w:r w:rsidR="00031F7B">
          <w:rPr>
            <w:rFonts w:ascii="Arial" w:eastAsia="华文中宋" w:hAnsi="Arial" w:cs="Arial" w:hint="eastAsia"/>
          </w:rPr>
          <w:t>. Even with a small team, aligning</w:t>
        </w:r>
        <w:r w:rsidR="00A60E70">
          <w:rPr>
            <w:rFonts w:ascii="Arial" w:eastAsia="华文中宋" w:hAnsi="Arial" w:cs="Arial" w:hint="eastAsia"/>
          </w:rPr>
          <w:t xml:space="preserve"> </w:t>
        </w:r>
        <w:proofErr w:type="spellStart"/>
        <w:r w:rsidR="00B40CEF">
          <w:rPr>
            <w:rFonts w:ascii="Arial" w:eastAsia="华文中宋" w:hAnsi="Arial" w:cs="Arial" w:hint="eastAsia"/>
          </w:rPr>
          <w:t>e</w:t>
        </w:r>
      </w:ins>
      <w:ins w:id="14" w:author="乐 刘" w:date="2025-04-07T19:55:00Z" w16du:dateUtc="2025-04-07T11:55:00Z">
        <w:r w:rsidR="00B40CEF">
          <w:rPr>
            <w:rFonts w:ascii="Arial" w:eastAsia="华文中宋" w:hAnsi="Arial" w:cs="Arial" w:hint="eastAsia"/>
          </w:rPr>
          <w:t>veyone</w:t>
        </w:r>
        <w:r w:rsidR="00B40CEF">
          <w:rPr>
            <w:rFonts w:ascii="Arial" w:eastAsia="华文中宋" w:hAnsi="Arial" w:cs="Arial"/>
          </w:rPr>
          <w:t>’</w:t>
        </w:r>
        <w:r w:rsidR="00B40CEF">
          <w:rPr>
            <w:rFonts w:ascii="Arial" w:eastAsia="华文中宋" w:hAnsi="Arial" w:cs="Arial" w:hint="eastAsia"/>
          </w:rPr>
          <w:t>s</w:t>
        </w:r>
        <w:proofErr w:type="spellEnd"/>
        <w:r w:rsidR="00B40CEF">
          <w:rPr>
            <w:rFonts w:ascii="Arial" w:eastAsia="华文中宋" w:hAnsi="Arial" w:cs="Arial" w:hint="eastAsia"/>
          </w:rPr>
          <w:t xml:space="preserve"> work was not easy. </w:t>
        </w:r>
      </w:ins>
      <w:ins w:id="15" w:author="乐 刘" w:date="2025-04-07T19:56:00Z" w16du:dateUtc="2025-04-07T11:56:00Z">
        <w:r w:rsidR="002F7BEE">
          <w:rPr>
            <w:rFonts w:ascii="Arial" w:eastAsia="华文中宋" w:hAnsi="Arial" w:cs="Arial" w:hint="eastAsia"/>
          </w:rPr>
          <w:t xml:space="preserve">We solved it through regular meetings and shared tools </w:t>
        </w:r>
        <w:r w:rsidR="002F7BEE">
          <w:rPr>
            <w:rFonts w:ascii="Arial" w:eastAsia="华文中宋" w:hAnsi="Arial" w:cs="Arial"/>
          </w:rPr>
          <w:t>–</w:t>
        </w:r>
        <w:r w:rsidR="002F7BEE">
          <w:rPr>
            <w:rFonts w:ascii="Arial" w:eastAsia="华文中宋" w:hAnsi="Arial" w:cs="Arial" w:hint="eastAsia"/>
          </w:rPr>
          <w:t xml:space="preserve"> step by step, we built </w:t>
        </w:r>
        <w:r w:rsidR="006B2A2F">
          <w:rPr>
            <w:rFonts w:ascii="Arial" w:eastAsia="华文中宋" w:hAnsi="Arial" w:cs="Arial" w:hint="eastAsia"/>
          </w:rPr>
          <w:t>trust and effi</w:t>
        </w:r>
      </w:ins>
      <w:ins w:id="16" w:author="乐 刘" w:date="2025-04-07T19:57:00Z" w16du:dateUtc="2025-04-07T11:57:00Z">
        <w:r w:rsidR="006B2A2F">
          <w:rPr>
            <w:rFonts w:ascii="Arial" w:eastAsia="华文中宋" w:hAnsi="Arial" w:cs="Arial" w:hint="eastAsia"/>
          </w:rPr>
          <w:t>ciency. That</w:t>
        </w:r>
        <w:r w:rsidR="006B2A2F">
          <w:rPr>
            <w:rFonts w:ascii="Arial" w:eastAsia="华文中宋" w:hAnsi="Arial" w:cs="Arial"/>
          </w:rPr>
          <w:t>’</w:t>
        </w:r>
        <w:r w:rsidR="006B2A2F">
          <w:rPr>
            <w:rFonts w:ascii="Arial" w:eastAsia="华文中宋" w:hAnsi="Arial" w:cs="Arial" w:hint="eastAsia"/>
          </w:rPr>
          <w:t>s how we moved forward.</w:t>
        </w:r>
      </w:ins>
      <w:del w:id="17" w:author="乐 刘" w:date="2025-04-07T19:57:00Z" w16du:dateUtc="2025-04-07T11:57:00Z">
        <w:r w:rsidR="00427C4C" w:rsidRPr="00427C4C" w:rsidDel="006B2A2F">
          <w:rPr>
            <w:rFonts w:ascii="Arial" w:eastAsia="华文中宋" w:hAnsi="Arial" w:cs="Arial" w:hint="eastAsia"/>
          </w:rPr>
          <w:delText>Team communication is challenging in the early stages of a project. Even though we are a small team, how to ensure that everyone's work connects properly requires special attention. We use regular meetings and collaboration tools (e.g., online documents, project management software) to ensure information sharing and feedback to drive the project forward.</w:delText>
        </w:r>
      </w:del>
    </w:p>
    <w:p w14:paraId="003FAE59" w14:textId="77777777" w:rsidR="00427C4C" w:rsidRDefault="00427C4C" w:rsidP="00DF0450">
      <w:pPr>
        <w:rPr>
          <w:rFonts w:ascii="Arial" w:eastAsia="华文中宋" w:hAnsi="Arial" w:cs="Arial"/>
        </w:rPr>
      </w:pPr>
    </w:p>
    <w:p w14:paraId="41194D43" w14:textId="6E0EBACB" w:rsidR="00DF0450" w:rsidRDefault="00DF0450" w:rsidP="00DF0450">
      <w:pPr>
        <w:rPr>
          <w:rFonts w:ascii="Arial" w:eastAsia="华文中宋" w:hAnsi="Arial" w:cs="Arial"/>
        </w:rPr>
      </w:pPr>
      <w:r>
        <w:rPr>
          <w:rFonts w:ascii="Arial" w:eastAsia="华文中宋" w:hAnsi="Arial" w:cs="Arial" w:hint="eastAsia"/>
        </w:rPr>
        <w:t>高云</w:t>
      </w:r>
      <w:proofErr w:type="gramStart"/>
      <w:r>
        <w:rPr>
          <w:rFonts w:ascii="Arial" w:eastAsia="华文中宋" w:hAnsi="Arial" w:cs="Arial" w:hint="eastAsia"/>
        </w:rPr>
        <w:t>瀚</w:t>
      </w:r>
      <w:proofErr w:type="gramEnd"/>
      <w:r>
        <w:rPr>
          <w:rFonts w:ascii="Arial" w:eastAsia="华文中宋" w:hAnsi="Arial" w:cs="Arial" w:hint="eastAsia"/>
        </w:rPr>
        <w:t>：</w:t>
      </w:r>
      <w:r w:rsidRPr="00DF0450">
        <w:rPr>
          <w:rFonts w:ascii="Arial" w:eastAsia="华文中宋" w:hAnsi="Arial" w:cs="Arial" w:hint="eastAsia"/>
          <w:b/>
          <w:bCs/>
          <w:i/>
          <w:iCs/>
          <w:u w:val="single"/>
        </w:rPr>
        <w:t>TODO:</w:t>
      </w:r>
      <w:r>
        <w:rPr>
          <w:rFonts w:ascii="Arial" w:eastAsia="华文中宋" w:hAnsi="Arial" w:cs="Arial" w:hint="eastAsia"/>
        </w:rPr>
        <w:t xml:space="preserve"> </w:t>
      </w:r>
      <w:r w:rsidRPr="00DF0450">
        <w:rPr>
          <w:rFonts w:ascii="Arial" w:eastAsia="华文中宋" w:hAnsi="Arial" w:cs="Arial" w:hint="eastAsia"/>
          <w:highlight w:val="yellow"/>
        </w:rPr>
        <w:t>保持原来的技术问题</w:t>
      </w:r>
    </w:p>
    <w:p w14:paraId="762C1987" w14:textId="77777777" w:rsidR="00DF0450" w:rsidRDefault="00DF0450" w:rsidP="00DF0450">
      <w:pPr>
        <w:rPr>
          <w:rFonts w:ascii="Arial" w:eastAsia="华文中宋" w:hAnsi="Arial" w:cs="Arial"/>
        </w:rPr>
      </w:pPr>
    </w:p>
    <w:p w14:paraId="61C040E9" w14:textId="07AB44A3" w:rsidR="00DF0450" w:rsidRDefault="00DF0450" w:rsidP="00DF0450">
      <w:pPr>
        <w:rPr>
          <w:rFonts w:ascii="Arial" w:eastAsia="华文中宋" w:hAnsi="Arial" w:cs="Arial"/>
        </w:rPr>
      </w:pPr>
      <w:r>
        <w:rPr>
          <w:rFonts w:ascii="Arial" w:eastAsia="华文中宋" w:hAnsi="Arial" w:cs="Arial" w:hint="eastAsia"/>
        </w:rPr>
        <w:t>张博涵：</w:t>
      </w:r>
      <w:r w:rsidRPr="00DF0450">
        <w:rPr>
          <w:rFonts w:ascii="Arial" w:eastAsia="华文中宋" w:hAnsi="Arial" w:cs="Arial" w:hint="eastAsia"/>
        </w:rPr>
        <w:t xml:space="preserve">Well, these prove that we are a good team, </w:t>
      </w:r>
      <w:r>
        <w:rPr>
          <w:rFonts w:ascii="Arial" w:eastAsia="华文中宋" w:hAnsi="Arial" w:cs="Arial" w:hint="eastAsia"/>
        </w:rPr>
        <w:t xml:space="preserve">now </w:t>
      </w:r>
      <w:r w:rsidRPr="00DF0450">
        <w:rPr>
          <w:rFonts w:ascii="Arial" w:eastAsia="华文中宋" w:hAnsi="Arial" w:cs="Arial" w:hint="eastAsia"/>
        </w:rPr>
        <w:t xml:space="preserve">let's </w:t>
      </w:r>
      <w:r>
        <w:rPr>
          <w:rFonts w:ascii="Arial" w:eastAsia="华文中宋" w:hAnsi="Arial" w:cs="Arial" w:hint="eastAsia"/>
        </w:rPr>
        <w:t>move on to</w:t>
      </w:r>
      <w:r w:rsidRPr="00DF0450">
        <w:rPr>
          <w:rFonts w:ascii="Arial" w:eastAsia="华文中宋" w:hAnsi="Arial" w:cs="Arial" w:hint="eastAsia"/>
        </w:rPr>
        <w:t xml:space="preserve"> the future development plan, and the final delivery of the project!</w:t>
      </w:r>
      <w:r w:rsidR="00D553A5">
        <w:rPr>
          <w:rFonts w:ascii="Arial" w:eastAsia="华文中宋" w:hAnsi="Arial" w:cs="Arial" w:hint="eastAsia"/>
        </w:rPr>
        <w:t xml:space="preserve"> Yin </w:t>
      </w:r>
      <w:proofErr w:type="spellStart"/>
      <w:r w:rsidR="00D553A5">
        <w:rPr>
          <w:rFonts w:ascii="Arial" w:eastAsia="华文中宋" w:hAnsi="Arial" w:cs="Arial" w:hint="eastAsia"/>
        </w:rPr>
        <w:t>SiCheng</w:t>
      </w:r>
      <w:proofErr w:type="spellEnd"/>
      <w:r w:rsidR="00D553A5">
        <w:rPr>
          <w:rFonts w:ascii="Arial" w:eastAsia="华文中宋" w:hAnsi="Arial" w:cs="Arial" w:hint="eastAsia"/>
        </w:rPr>
        <w:t>, please give a brief introduction.</w:t>
      </w:r>
    </w:p>
    <w:p w14:paraId="161544E3" w14:textId="77777777" w:rsidR="00DF0450" w:rsidRDefault="00DF0450" w:rsidP="00DF0450">
      <w:pPr>
        <w:rPr>
          <w:rFonts w:ascii="Arial" w:eastAsia="华文中宋" w:hAnsi="Arial" w:cs="Arial"/>
        </w:rPr>
      </w:pPr>
    </w:p>
    <w:p w14:paraId="6914946A" w14:textId="5223B3DA" w:rsidR="00D4198A" w:rsidRDefault="00D553A5" w:rsidP="00DF0450">
      <w:pPr>
        <w:rPr>
          <w:rFonts w:ascii="Arial" w:eastAsia="华文中宋" w:hAnsi="Arial" w:cs="Arial"/>
        </w:rPr>
      </w:pPr>
      <w:r>
        <w:rPr>
          <w:rFonts w:ascii="Arial" w:eastAsia="华文中宋" w:hAnsi="Arial" w:cs="Arial" w:hint="eastAsia"/>
        </w:rPr>
        <w:t>尹思澄：</w:t>
      </w:r>
      <w:r w:rsidR="00D43DFE" w:rsidRPr="00D43DFE">
        <w:rPr>
          <w:rFonts w:ascii="Arial" w:eastAsia="华文中宋" w:hAnsi="Arial" w:cs="Arial" w:hint="eastAsia"/>
          <w:b/>
          <w:bCs/>
          <w:i/>
          <w:iCs/>
          <w:highlight w:val="yellow"/>
          <w:u w:val="single"/>
        </w:rPr>
        <w:t>TODO:</w:t>
      </w:r>
      <w:r w:rsidR="00D43DFE" w:rsidRPr="00D43DFE">
        <w:rPr>
          <w:rFonts w:ascii="Arial" w:eastAsia="华文中宋" w:hAnsi="Arial" w:cs="Arial" w:hint="eastAsia"/>
          <w:i/>
          <w:iCs/>
          <w:highlight w:val="yellow"/>
        </w:rPr>
        <w:t xml:space="preserve"> </w:t>
      </w:r>
      <w:r w:rsidR="00D43DFE" w:rsidRPr="00D43DFE">
        <w:rPr>
          <w:rFonts w:ascii="Arial" w:eastAsia="华文中宋" w:hAnsi="Arial" w:cs="Arial" w:hint="eastAsia"/>
          <w:i/>
          <w:iCs/>
          <w:highlight w:val="yellow"/>
        </w:rPr>
        <w:t>精简</w:t>
      </w:r>
      <w:r w:rsidR="00D43DFE">
        <w:rPr>
          <w:rFonts w:ascii="Arial" w:eastAsia="华文中宋" w:hAnsi="Arial" w:cs="Arial" w:hint="eastAsia"/>
          <w:i/>
          <w:iCs/>
        </w:rPr>
        <w:t xml:space="preserve"> </w:t>
      </w:r>
      <w:r w:rsidR="009461C5" w:rsidRPr="009461C5">
        <w:rPr>
          <w:rFonts w:ascii="Arial" w:eastAsia="华文中宋" w:hAnsi="Arial" w:cs="Arial" w:hint="eastAsia"/>
        </w:rPr>
        <w:t>Next, we will focus on user experience testing to ensure that the platform is stable and easy to use. We plan to complete the system go-live in the 10th week to ensure that it is delivered on time and meets quality standards. We have set up a detailed timetable and regularly check to ensure the project is completed on schedule. With teamwork, we are confident of delivering high quality results.</w:t>
      </w:r>
    </w:p>
    <w:p w14:paraId="18DFE3AC" w14:textId="77777777" w:rsidR="00427C4C" w:rsidRDefault="00427C4C" w:rsidP="00D553A5">
      <w:pPr>
        <w:rPr>
          <w:rFonts w:ascii="Arial" w:eastAsia="华文中宋" w:hAnsi="Arial" w:cs="Arial"/>
        </w:rPr>
      </w:pPr>
    </w:p>
    <w:p w14:paraId="739E4AE2" w14:textId="5FD707C7" w:rsidR="00D553A5" w:rsidRPr="00D553A5" w:rsidRDefault="00D553A5" w:rsidP="00DF0450">
      <w:pPr>
        <w:rPr>
          <w:rFonts w:ascii="Arial" w:eastAsia="华文中宋" w:hAnsi="Arial" w:cs="Arial"/>
        </w:rPr>
      </w:pPr>
      <w:r>
        <w:rPr>
          <w:rFonts w:ascii="Arial" w:eastAsia="华文中宋" w:hAnsi="Arial" w:cs="Arial" w:hint="eastAsia"/>
        </w:rPr>
        <w:t>张博涵</w:t>
      </w:r>
      <w:r w:rsidR="009461C5">
        <w:rPr>
          <w:rFonts w:ascii="Arial" w:eastAsia="华文中宋" w:hAnsi="Arial" w:cs="Arial" w:hint="eastAsia"/>
        </w:rPr>
        <w:t>：</w:t>
      </w:r>
      <w:r w:rsidR="009461C5">
        <w:rPr>
          <w:rFonts w:ascii="Arial" w:eastAsia="华文中宋" w:hAnsi="Arial" w:cs="Arial"/>
        </w:rPr>
        <w:t>So.</w:t>
      </w:r>
      <w:r w:rsidR="009461C5">
        <w:rPr>
          <w:rFonts w:ascii="Arial" w:eastAsia="华文中宋" w:hAnsi="Arial" w:cs="Arial" w:hint="eastAsia"/>
        </w:rPr>
        <w:t xml:space="preserve"> Finally</w:t>
      </w:r>
      <w:r w:rsidR="00D43DFE">
        <w:rPr>
          <w:rFonts w:ascii="Arial" w:eastAsia="华文中宋" w:hAnsi="Arial" w:cs="Arial" w:hint="eastAsia"/>
          <w:i/>
          <w:iCs/>
        </w:rPr>
        <w:t xml:space="preserve"> </w:t>
      </w:r>
      <w:r w:rsidR="009461C5">
        <w:rPr>
          <w:rFonts w:ascii="Arial" w:eastAsia="华文中宋" w:hAnsi="Arial" w:cs="Arial" w:hint="eastAsia"/>
        </w:rPr>
        <w:t>o</w:t>
      </w:r>
      <w:r w:rsidR="00D4198A" w:rsidRPr="00D4198A">
        <w:rPr>
          <w:rFonts w:ascii="Arial" w:eastAsia="华文中宋" w:hAnsi="Arial" w:cs="Arial" w:hint="eastAsia"/>
        </w:rPr>
        <w:t xml:space="preserve">ur team is ready for the next phase, with members </w:t>
      </w:r>
      <w:proofErr w:type="spellStart"/>
      <w:r w:rsidR="00D4198A" w:rsidRPr="00D4198A">
        <w:rPr>
          <w:rFonts w:ascii="Arial" w:eastAsia="华文中宋" w:hAnsi="Arial" w:cs="Arial" w:hint="eastAsia"/>
        </w:rPr>
        <w:t>specialising</w:t>
      </w:r>
      <w:proofErr w:type="spellEnd"/>
      <w:r w:rsidR="00D4198A" w:rsidRPr="00D4198A">
        <w:rPr>
          <w:rFonts w:ascii="Arial" w:eastAsia="华文中宋" w:hAnsi="Arial" w:cs="Arial" w:hint="eastAsia"/>
        </w:rPr>
        <w:t xml:space="preserve"> in their respective areas and working together to ensure the project progresses smoothly. As we move into the development, testing and delivery phases, team communication and flexibility in task allocation will be key. We are confident that by working together, we will be able to deliver high quality results on time.</w:t>
      </w:r>
    </w:p>
    <w:sectPr w:rsidR="00D553A5" w:rsidRPr="00D553A5" w:rsidSect="00153ECD">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19D57" w14:textId="77777777" w:rsidR="00717C54" w:rsidRDefault="00717C54" w:rsidP="00B45196">
      <w:pPr>
        <w:rPr>
          <w:rFonts w:hint="eastAsia"/>
        </w:rPr>
      </w:pPr>
      <w:r>
        <w:separator/>
      </w:r>
    </w:p>
  </w:endnote>
  <w:endnote w:type="continuationSeparator" w:id="0">
    <w:p w14:paraId="5EBB40A1" w14:textId="77777777" w:rsidR="00717C54" w:rsidRDefault="00717C54" w:rsidP="00B4519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5752CD" w14:textId="77777777" w:rsidR="00717C54" w:rsidRDefault="00717C54" w:rsidP="00B45196">
      <w:pPr>
        <w:rPr>
          <w:rFonts w:hint="eastAsia"/>
        </w:rPr>
      </w:pPr>
      <w:r>
        <w:separator/>
      </w:r>
    </w:p>
  </w:footnote>
  <w:footnote w:type="continuationSeparator" w:id="0">
    <w:p w14:paraId="3F5AA29C" w14:textId="77777777" w:rsidR="00717C54" w:rsidRDefault="00717C54" w:rsidP="00B45196">
      <w:pPr>
        <w:rPr>
          <w:rFonts w:hint="eastAsia"/>
        </w:rPr>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乐 刘">
    <w15:presenceInfo w15:providerId="Windows Live" w15:userId="d22038c39716de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A58"/>
    <w:rsid w:val="00003E57"/>
    <w:rsid w:val="00031F7B"/>
    <w:rsid w:val="00092FB8"/>
    <w:rsid w:val="00153ECD"/>
    <w:rsid w:val="00176F38"/>
    <w:rsid w:val="0022495F"/>
    <w:rsid w:val="002F7BEE"/>
    <w:rsid w:val="00427C4C"/>
    <w:rsid w:val="00542239"/>
    <w:rsid w:val="005A45D0"/>
    <w:rsid w:val="005C3911"/>
    <w:rsid w:val="006426A7"/>
    <w:rsid w:val="006B2A2F"/>
    <w:rsid w:val="00717C54"/>
    <w:rsid w:val="00755B9A"/>
    <w:rsid w:val="0094050A"/>
    <w:rsid w:val="009461C5"/>
    <w:rsid w:val="009B1F71"/>
    <w:rsid w:val="009F1A58"/>
    <w:rsid w:val="00A2277B"/>
    <w:rsid w:val="00A60E70"/>
    <w:rsid w:val="00B40CEF"/>
    <w:rsid w:val="00B45196"/>
    <w:rsid w:val="00B812BE"/>
    <w:rsid w:val="00BF3EBF"/>
    <w:rsid w:val="00C13747"/>
    <w:rsid w:val="00C211B6"/>
    <w:rsid w:val="00C37758"/>
    <w:rsid w:val="00D4198A"/>
    <w:rsid w:val="00D43DFE"/>
    <w:rsid w:val="00D553A5"/>
    <w:rsid w:val="00D8361D"/>
    <w:rsid w:val="00DF0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B747C5"/>
  <w15:chartTrackingRefBased/>
  <w15:docId w15:val="{65BE93FF-83E9-4657-9815-8FF64F1D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3ECD"/>
    <w:pPr>
      <w:widowControl w:val="0"/>
      <w:jc w:val="both"/>
    </w:pPr>
  </w:style>
  <w:style w:type="paragraph" w:styleId="1">
    <w:name w:val="heading 1"/>
    <w:basedOn w:val="a"/>
    <w:next w:val="a"/>
    <w:link w:val="10"/>
    <w:uiPriority w:val="9"/>
    <w:qFormat/>
    <w:rsid w:val="009F1A5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F1A5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F1A5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F1A5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F1A5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F1A5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F1A5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F1A5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F1A5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1A5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F1A5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F1A5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F1A58"/>
    <w:rPr>
      <w:rFonts w:cstheme="majorBidi"/>
      <w:color w:val="0F4761" w:themeColor="accent1" w:themeShade="BF"/>
      <w:sz w:val="28"/>
      <w:szCs w:val="28"/>
    </w:rPr>
  </w:style>
  <w:style w:type="character" w:customStyle="1" w:styleId="50">
    <w:name w:val="标题 5 字符"/>
    <w:basedOn w:val="a0"/>
    <w:link w:val="5"/>
    <w:uiPriority w:val="9"/>
    <w:semiHidden/>
    <w:rsid w:val="009F1A58"/>
    <w:rPr>
      <w:rFonts w:cstheme="majorBidi"/>
      <w:color w:val="0F4761" w:themeColor="accent1" w:themeShade="BF"/>
      <w:sz w:val="24"/>
      <w:szCs w:val="24"/>
    </w:rPr>
  </w:style>
  <w:style w:type="character" w:customStyle="1" w:styleId="60">
    <w:name w:val="标题 6 字符"/>
    <w:basedOn w:val="a0"/>
    <w:link w:val="6"/>
    <w:uiPriority w:val="9"/>
    <w:semiHidden/>
    <w:rsid w:val="009F1A58"/>
    <w:rPr>
      <w:rFonts w:cstheme="majorBidi"/>
      <w:b/>
      <w:bCs/>
      <w:color w:val="0F4761" w:themeColor="accent1" w:themeShade="BF"/>
    </w:rPr>
  </w:style>
  <w:style w:type="character" w:customStyle="1" w:styleId="70">
    <w:name w:val="标题 7 字符"/>
    <w:basedOn w:val="a0"/>
    <w:link w:val="7"/>
    <w:uiPriority w:val="9"/>
    <w:semiHidden/>
    <w:rsid w:val="009F1A58"/>
    <w:rPr>
      <w:rFonts w:cstheme="majorBidi"/>
      <w:b/>
      <w:bCs/>
      <w:color w:val="595959" w:themeColor="text1" w:themeTint="A6"/>
    </w:rPr>
  </w:style>
  <w:style w:type="character" w:customStyle="1" w:styleId="80">
    <w:name w:val="标题 8 字符"/>
    <w:basedOn w:val="a0"/>
    <w:link w:val="8"/>
    <w:uiPriority w:val="9"/>
    <w:semiHidden/>
    <w:rsid w:val="009F1A58"/>
    <w:rPr>
      <w:rFonts w:cstheme="majorBidi"/>
      <w:color w:val="595959" w:themeColor="text1" w:themeTint="A6"/>
    </w:rPr>
  </w:style>
  <w:style w:type="character" w:customStyle="1" w:styleId="90">
    <w:name w:val="标题 9 字符"/>
    <w:basedOn w:val="a0"/>
    <w:link w:val="9"/>
    <w:uiPriority w:val="9"/>
    <w:semiHidden/>
    <w:rsid w:val="009F1A58"/>
    <w:rPr>
      <w:rFonts w:eastAsiaTheme="majorEastAsia" w:cstheme="majorBidi"/>
      <w:color w:val="595959" w:themeColor="text1" w:themeTint="A6"/>
    </w:rPr>
  </w:style>
  <w:style w:type="paragraph" w:styleId="a3">
    <w:name w:val="Title"/>
    <w:basedOn w:val="a"/>
    <w:next w:val="a"/>
    <w:link w:val="a4"/>
    <w:uiPriority w:val="10"/>
    <w:qFormat/>
    <w:rsid w:val="009F1A5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F1A5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1A5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F1A5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1A58"/>
    <w:pPr>
      <w:spacing w:before="160" w:after="160"/>
      <w:jc w:val="center"/>
    </w:pPr>
    <w:rPr>
      <w:i/>
      <w:iCs/>
      <w:color w:val="404040" w:themeColor="text1" w:themeTint="BF"/>
    </w:rPr>
  </w:style>
  <w:style w:type="character" w:customStyle="1" w:styleId="a8">
    <w:name w:val="引用 字符"/>
    <w:basedOn w:val="a0"/>
    <w:link w:val="a7"/>
    <w:uiPriority w:val="29"/>
    <w:rsid w:val="009F1A58"/>
    <w:rPr>
      <w:i/>
      <w:iCs/>
      <w:color w:val="404040" w:themeColor="text1" w:themeTint="BF"/>
    </w:rPr>
  </w:style>
  <w:style w:type="paragraph" w:styleId="a9">
    <w:name w:val="List Paragraph"/>
    <w:basedOn w:val="a"/>
    <w:uiPriority w:val="34"/>
    <w:qFormat/>
    <w:rsid w:val="009F1A58"/>
    <w:pPr>
      <w:ind w:left="720"/>
      <w:contextualSpacing/>
    </w:pPr>
  </w:style>
  <w:style w:type="character" w:styleId="aa">
    <w:name w:val="Intense Emphasis"/>
    <w:basedOn w:val="a0"/>
    <w:uiPriority w:val="21"/>
    <w:qFormat/>
    <w:rsid w:val="009F1A58"/>
    <w:rPr>
      <w:i/>
      <w:iCs/>
      <w:color w:val="0F4761" w:themeColor="accent1" w:themeShade="BF"/>
    </w:rPr>
  </w:style>
  <w:style w:type="paragraph" w:styleId="ab">
    <w:name w:val="Intense Quote"/>
    <w:basedOn w:val="a"/>
    <w:next w:val="a"/>
    <w:link w:val="ac"/>
    <w:uiPriority w:val="30"/>
    <w:qFormat/>
    <w:rsid w:val="009F1A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F1A58"/>
    <w:rPr>
      <w:i/>
      <w:iCs/>
      <w:color w:val="0F4761" w:themeColor="accent1" w:themeShade="BF"/>
    </w:rPr>
  </w:style>
  <w:style w:type="character" w:styleId="ad">
    <w:name w:val="Intense Reference"/>
    <w:basedOn w:val="a0"/>
    <w:uiPriority w:val="32"/>
    <w:qFormat/>
    <w:rsid w:val="009F1A58"/>
    <w:rPr>
      <w:b/>
      <w:bCs/>
      <w:smallCaps/>
      <w:color w:val="0F4761" w:themeColor="accent1" w:themeShade="BF"/>
      <w:spacing w:val="5"/>
    </w:rPr>
  </w:style>
  <w:style w:type="paragraph" w:styleId="ae">
    <w:name w:val="header"/>
    <w:basedOn w:val="a"/>
    <w:link w:val="af"/>
    <w:uiPriority w:val="99"/>
    <w:unhideWhenUsed/>
    <w:rsid w:val="00B45196"/>
    <w:pPr>
      <w:tabs>
        <w:tab w:val="center" w:pos="4153"/>
        <w:tab w:val="right" w:pos="8306"/>
      </w:tabs>
      <w:snapToGrid w:val="0"/>
      <w:jc w:val="center"/>
    </w:pPr>
    <w:rPr>
      <w:sz w:val="18"/>
      <w:szCs w:val="18"/>
    </w:rPr>
  </w:style>
  <w:style w:type="character" w:customStyle="1" w:styleId="af">
    <w:name w:val="页眉 字符"/>
    <w:basedOn w:val="a0"/>
    <w:link w:val="ae"/>
    <w:uiPriority w:val="99"/>
    <w:rsid w:val="00B45196"/>
    <w:rPr>
      <w:sz w:val="18"/>
      <w:szCs w:val="18"/>
    </w:rPr>
  </w:style>
  <w:style w:type="paragraph" w:styleId="af0">
    <w:name w:val="footer"/>
    <w:basedOn w:val="a"/>
    <w:link w:val="af1"/>
    <w:uiPriority w:val="99"/>
    <w:unhideWhenUsed/>
    <w:rsid w:val="00B45196"/>
    <w:pPr>
      <w:tabs>
        <w:tab w:val="center" w:pos="4153"/>
        <w:tab w:val="right" w:pos="8306"/>
      </w:tabs>
      <w:snapToGrid w:val="0"/>
      <w:jc w:val="left"/>
    </w:pPr>
    <w:rPr>
      <w:sz w:val="18"/>
      <w:szCs w:val="18"/>
    </w:rPr>
  </w:style>
  <w:style w:type="character" w:customStyle="1" w:styleId="af1">
    <w:name w:val="页脚 字符"/>
    <w:basedOn w:val="a0"/>
    <w:link w:val="af0"/>
    <w:uiPriority w:val="99"/>
    <w:rsid w:val="00B45196"/>
    <w:rPr>
      <w:sz w:val="18"/>
      <w:szCs w:val="18"/>
    </w:rPr>
  </w:style>
  <w:style w:type="paragraph" w:styleId="af2">
    <w:name w:val="Revision"/>
    <w:hidden/>
    <w:uiPriority w:val="99"/>
    <w:semiHidden/>
    <w:rsid w:val="00A22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765</Words>
  <Characters>4024</Characters>
  <Application>Microsoft Office Word</Application>
  <DocSecurity>0</DocSecurity>
  <Lines>77</Lines>
  <Paragraphs>28</Paragraphs>
  <ScaleCrop>false</ScaleCrop>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e9561</dc:creator>
  <cp:keywords/>
  <dc:description/>
  <cp:lastModifiedBy>乐 刘</cp:lastModifiedBy>
  <cp:revision>25</cp:revision>
  <dcterms:created xsi:type="dcterms:W3CDTF">2025-04-06T09:19:00Z</dcterms:created>
  <dcterms:modified xsi:type="dcterms:W3CDTF">2025-04-07T11:57:00Z</dcterms:modified>
</cp:coreProperties>
</file>